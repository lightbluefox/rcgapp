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62CF04" w14:textId="77777777" w:rsidR="00CB28BB" w:rsidRPr="00C0787F" w:rsidRDefault="00733162" w:rsidP="00DB0C44">
      <w:pPr>
        <w:jc w:val="center"/>
        <w:outlineLvl w:val="0"/>
        <w:rPr>
          <w:rFonts w:ascii="Times New Roman" w:hAnsi="Times New Roman" w:cs="Times New Roman"/>
          <w:b/>
          <w:sz w:val="40"/>
          <w:u w:val="single"/>
          <w:lang w:val="en-US"/>
        </w:rPr>
      </w:pPr>
      <w:r w:rsidRPr="00C0787F">
        <w:rPr>
          <w:rFonts w:ascii="Times New Roman" w:hAnsi="Times New Roman" w:cs="Times New Roman"/>
          <w:b/>
          <w:sz w:val="40"/>
          <w:u w:val="single"/>
          <w:lang w:val="en-US"/>
        </w:rPr>
        <w:t>RCG App Agile Specification</w:t>
      </w:r>
    </w:p>
    <w:p w14:paraId="31ACB2E2" w14:textId="77777777" w:rsidR="00733162" w:rsidRDefault="00733162" w:rsidP="00C0787F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Структура приложения:</w:t>
      </w:r>
    </w:p>
    <w:p w14:paraId="49574731" w14:textId="77777777" w:rsidR="00733162" w:rsidRDefault="00733162" w:rsidP="007331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Меню</w:t>
      </w:r>
    </w:p>
    <w:p w14:paraId="3452FA65" w14:textId="77777777" w:rsidR="00733162" w:rsidRPr="00733162" w:rsidRDefault="00733162" w:rsidP="007331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Новостная лента</w:t>
      </w:r>
    </w:p>
    <w:p w14:paraId="6E5CB521" w14:textId="77777777" w:rsidR="00733162" w:rsidRDefault="00733162" w:rsidP="007331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Вакансии</w:t>
      </w:r>
    </w:p>
    <w:p w14:paraId="759D94EB" w14:textId="77777777" w:rsidR="00733162" w:rsidRDefault="00733162" w:rsidP="007331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Регистрация / авторизация</w:t>
      </w:r>
    </w:p>
    <w:p w14:paraId="3966E4CC" w14:textId="77777777" w:rsidR="00733162" w:rsidRDefault="00733162" w:rsidP="007331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Личный профиль</w:t>
      </w:r>
    </w:p>
    <w:p w14:paraId="3B642F77" w14:textId="77777777" w:rsidR="00733162" w:rsidRDefault="00733162" w:rsidP="007331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Проекты</w:t>
      </w:r>
    </w:p>
    <w:p w14:paraId="0D7DBB67" w14:textId="77777777" w:rsidR="00733162" w:rsidRDefault="00733162" w:rsidP="007331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Бонусы</w:t>
      </w:r>
    </w:p>
    <w:p w14:paraId="2B8B29B9" w14:textId="77777777" w:rsidR="00733162" w:rsidRDefault="00733162" w:rsidP="007331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Обратная связь</w:t>
      </w:r>
    </w:p>
    <w:p w14:paraId="14CC66BE" w14:textId="77777777" w:rsidR="00733162" w:rsidRDefault="00733162" w:rsidP="007331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Публикация в социальные сети</w:t>
      </w:r>
    </w:p>
    <w:p w14:paraId="008E33E9" w14:textId="77777777" w:rsidR="00733162" w:rsidRDefault="00733162" w:rsidP="007331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Функционал </w:t>
      </w:r>
      <w:r>
        <w:rPr>
          <w:rFonts w:ascii="Times New Roman" w:hAnsi="Times New Roman" w:cs="Times New Roman"/>
          <w:sz w:val="24"/>
          <w:lang w:val="en-US"/>
        </w:rPr>
        <w:t>“Check-in”</w:t>
      </w:r>
    </w:p>
    <w:p w14:paraId="6A6A1D8D" w14:textId="77777777" w:rsidR="00C0787F" w:rsidRDefault="00733162" w:rsidP="007331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Диалоги</w:t>
      </w:r>
    </w:p>
    <w:p w14:paraId="03FC9500" w14:textId="228614CC" w:rsidR="00733162" w:rsidRPr="00C0787F" w:rsidRDefault="00C0787F" w:rsidP="00DB0C44">
      <w:pPr>
        <w:jc w:val="center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  <w:r w:rsidR="00733162" w:rsidRPr="00733162">
        <w:rPr>
          <w:rFonts w:ascii="Times New Roman" w:hAnsi="Times New Roman" w:cs="Times New Roman"/>
          <w:b/>
          <w:sz w:val="32"/>
        </w:rPr>
        <w:lastRenderedPageBreak/>
        <w:t>1 Этап</w:t>
      </w:r>
      <w:r w:rsidR="00991836">
        <w:rPr>
          <w:rFonts w:ascii="Times New Roman" w:hAnsi="Times New Roman" w:cs="Times New Roman"/>
          <w:b/>
          <w:sz w:val="32"/>
        </w:rPr>
        <w:t xml:space="preserve"> (04/21</w:t>
      </w:r>
      <w:r w:rsidR="00B86662">
        <w:rPr>
          <w:rFonts w:ascii="Times New Roman" w:hAnsi="Times New Roman" w:cs="Times New Roman"/>
          <w:b/>
          <w:sz w:val="32"/>
        </w:rPr>
        <w:t xml:space="preserve"> 2015)</w:t>
      </w:r>
    </w:p>
    <w:p w14:paraId="6192A098" w14:textId="77777777" w:rsidR="003163B2" w:rsidRPr="003163B2" w:rsidRDefault="003163B2" w:rsidP="00C0787F">
      <w:pPr>
        <w:pStyle w:val="a3"/>
        <w:spacing w:after="0"/>
        <w:rPr>
          <w:rFonts w:ascii="Times New Roman" w:hAnsi="Times New Roman" w:cs="Times New Roman"/>
          <w:sz w:val="24"/>
        </w:rPr>
      </w:pPr>
    </w:p>
    <w:p w14:paraId="5127D54A" w14:textId="6D8057D9" w:rsidR="00DF1898" w:rsidRPr="00073685" w:rsidRDefault="00DF1898" w:rsidP="00073685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r w:rsidRPr="00073685">
        <w:rPr>
          <w:rFonts w:ascii="Times New Roman" w:hAnsi="Times New Roman" w:cs="Times New Roman"/>
          <w:sz w:val="24"/>
        </w:rPr>
        <w:t>Страница новостей и вакансий</w:t>
      </w:r>
    </w:p>
    <w:p w14:paraId="002E4B35" w14:textId="77777777" w:rsidR="003163B2" w:rsidRPr="003163B2" w:rsidRDefault="003163B2" w:rsidP="003163B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 w:eastAsia="ru-RU"/>
        </w:rPr>
        <w:drawing>
          <wp:inline distT="0" distB="0" distL="0" distR="0" wp14:anchorId="4E27D2A1" wp14:editId="68C8521D">
            <wp:extent cx="4206240" cy="3559875"/>
            <wp:effectExtent l="0" t="0" r="381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953" cy="35621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07E322" w14:textId="77777777" w:rsidR="003163B2" w:rsidRDefault="003163B2" w:rsidP="003163B2">
      <w:pPr>
        <w:spacing w:after="0"/>
        <w:rPr>
          <w:rFonts w:ascii="Times New Roman" w:hAnsi="Times New Roman" w:cs="Times New Roman"/>
          <w:sz w:val="24"/>
        </w:rPr>
      </w:pPr>
      <w:r w:rsidRPr="003163B2">
        <w:rPr>
          <w:rFonts w:ascii="Times New Roman" w:hAnsi="Times New Roman" w:cs="Times New Roman"/>
          <w:b/>
          <w:sz w:val="24"/>
        </w:rPr>
        <w:t>Предназначение:</w:t>
      </w:r>
      <w:r>
        <w:rPr>
          <w:rFonts w:ascii="Times New Roman" w:hAnsi="Times New Roman" w:cs="Times New Roman"/>
          <w:sz w:val="24"/>
        </w:rPr>
        <w:t xml:space="preserve"> просмотр новостей и вакансий, их редактирование, удаление и добавление новых</w:t>
      </w:r>
    </w:p>
    <w:p w14:paraId="48A14FA4" w14:textId="77777777" w:rsidR="003163B2" w:rsidRDefault="003163B2" w:rsidP="003163B2">
      <w:pPr>
        <w:spacing w:after="0"/>
        <w:rPr>
          <w:rFonts w:ascii="Times New Roman" w:hAnsi="Times New Roman" w:cs="Times New Roman"/>
          <w:sz w:val="24"/>
        </w:rPr>
      </w:pPr>
      <w:r w:rsidRPr="003163B2">
        <w:rPr>
          <w:rFonts w:ascii="Times New Roman" w:hAnsi="Times New Roman" w:cs="Times New Roman"/>
          <w:b/>
          <w:sz w:val="24"/>
        </w:rPr>
        <w:t>Функционал:</w:t>
      </w:r>
      <w:r>
        <w:rPr>
          <w:rFonts w:ascii="Times New Roman" w:hAnsi="Times New Roman" w:cs="Times New Roman"/>
          <w:sz w:val="24"/>
        </w:rPr>
        <w:t xml:space="preserve"> список новостей (вакансий) с возможностью выбора каждой, кнопка добавления новой новости (вакансии)</w:t>
      </w:r>
    </w:p>
    <w:p w14:paraId="6F7928F2" w14:textId="1B84447C" w:rsidR="003163B2" w:rsidRDefault="003163B2" w:rsidP="003163B2">
      <w:pPr>
        <w:spacing w:after="0"/>
        <w:rPr>
          <w:rFonts w:ascii="Times New Roman" w:hAnsi="Times New Roman" w:cs="Times New Roman"/>
          <w:sz w:val="24"/>
        </w:rPr>
      </w:pPr>
      <w:r w:rsidRPr="003163B2">
        <w:rPr>
          <w:rFonts w:ascii="Times New Roman" w:hAnsi="Times New Roman" w:cs="Times New Roman"/>
          <w:b/>
          <w:sz w:val="24"/>
        </w:rPr>
        <w:t>Описание:</w:t>
      </w:r>
      <w:r>
        <w:rPr>
          <w:rFonts w:ascii="Times New Roman" w:hAnsi="Times New Roman" w:cs="Times New Roman"/>
          <w:sz w:val="24"/>
        </w:rPr>
        <w:t xml:space="preserve"> </w:t>
      </w:r>
      <w:r w:rsidR="00E21F7B">
        <w:rPr>
          <w:rFonts w:ascii="Times New Roman" w:hAnsi="Times New Roman" w:cs="Times New Roman"/>
          <w:sz w:val="24"/>
        </w:rPr>
        <w:t xml:space="preserve">для каждого из типов событий (новости, вакансии) есть своя страница со списком событий. При нажатии на событие, </w:t>
      </w:r>
      <w:commentRangeStart w:id="0"/>
      <w:commentRangeStart w:id="1"/>
      <w:r w:rsidR="00E21F7B">
        <w:rPr>
          <w:rFonts w:ascii="Times New Roman" w:hAnsi="Times New Roman" w:cs="Times New Roman"/>
          <w:sz w:val="24"/>
        </w:rPr>
        <w:t>откроется окно редактирования события, в котором также можно удалить его</w:t>
      </w:r>
      <w:commentRangeEnd w:id="0"/>
      <w:r w:rsidR="00DB0C44">
        <w:rPr>
          <w:rStyle w:val="a6"/>
        </w:rPr>
        <w:commentReference w:id="0"/>
      </w:r>
      <w:r w:rsidR="00E21F7B">
        <w:rPr>
          <w:rFonts w:ascii="Times New Roman" w:hAnsi="Times New Roman" w:cs="Times New Roman"/>
          <w:sz w:val="24"/>
        </w:rPr>
        <w:t xml:space="preserve">. </w:t>
      </w:r>
      <w:commentRangeEnd w:id="1"/>
      <w:r w:rsidR="00954A6C">
        <w:rPr>
          <w:rStyle w:val="a6"/>
        </w:rPr>
        <w:commentReference w:id="1"/>
      </w:r>
      <w:r w:rsidR="00E21F7B">
        <w:rPr>
          <w:rFonts w:ascii="Times New Roman" w:hAnsi="Times New Roman" w:cs="Times New Roman"/>
          <w:sz w:val="24"/>
        </w:rPr>
        <w:t>Д</w:t>
      </w:r>
      <w:r>
        <w:rPr>
          <w:rFonts w:ascii="Times New Roman" w:hAnsi="Times New Roman" w:cs="Times New Roman"/>
          <w:sz w:val="24"/>
        </w:rPr>
        <w:t xml:space="preserve">обавление новости </w:t>
      </w:r>
      <w:r w:rsidR="00E21F7B">
        <w:rPr>
          <w:rFonts w:ascii="Times New Roman" w:hAnsi="Times New Roman" w:cs="Times New Roman"/>
          <w:sz w:val="24"/>
        </w:rPr>
        <w:t xml:space="preserve">(вакансии) </w:t>
      </w:r>
      <w:r w:rsidR="00B5099C">
        <w:rPr>
          <w:rFonts w:ascii="Times New Roman" w:hAnsi="Times New Roman" w:cs="Times New Roman"/>
          <w:sz w:val="24"/>
        </w:rPr>
        <w:t xml:space="preserve">подробнее описано в разделе </w:t>
      </w:r>
      <w:r>
        <w:rPr>
          <w:rFonts w:ascii="Times New Roman" w:hAnsi="Times New Roman" w:cs="Times New Roman"/>
          <w:sz w:val="24"/>
        </w:rPr>
        <w:t xml:space="preserve">2. </w:t>
      </w:r>
    </w:p>
    <w:p w14:paraId="1624CFCA" w14:textId="000BEB23" w:rsidR="003163B2" w:rsidRDefault="003163B2" w:rsidP="003163B2">
      <w:pPr>
        <w:spacing w:after="0"/>
        <w:rPr>
          <w:rFonts w:ascii="Times New Roman" w:hAnsi="Times New Roman" w:cs="Times New Roman"/>
          <w:sz w:val="24"/>
        </w:rPr>
      </w:pPr>
      <w:r w:rsidRPr="003163B2">
        <w:rPr>
          <w:rFonts w:ascii="Times New Roman" w:hAnsi="Times New Roman" w:cs="Times New Roman"/>
          <w:i/>
          <w:sz w:val="24"/>
        </w:rPr>
        <w:t>Примечание:</w:t>
      </w:r>
      <w:r>
        <w:rPr>
          <w:rFonts w:ascii="Times New Roman" w:hAnsi="Times New Roman" w:cs="Times New Roman"/>
          <w:sz w:val="24"/>
        </w:rPr>
        <w:t xml:space="preserve"> экран редактирования аналогичен </w:t>
      </w:r>
      <w:r w:rsidR="00E21F7B">
        <w:rPr>
          <w:rFonts w:ascii="Times New Roman" w:hAnsi="Times New Roman" w:cs="Times New Roman"/>
          <w:sz w:val="24"/>
        </w:rPr>
        <w:t>экрану</w:t>
      </w:r>
      <w:r>
        <w:rPr>
          <w:rFonts w:ascii="Times New Roman" w:hAnsi="Times New Roman" w:cs="Times New Roman"/>
          <w:sz w:val="24"/>
        </w:rPr>
        <w:t xml:space="preserve"> 2, однако рядом с кнопкой </w:t>
      </w:r>
      <w:commentRangeStart w:id="3"/>
      <w:commentRangeStart w:id="4"/>
      <w:r>
        <w:rPr>
          <w:rFonts w:ascii="Times New Roman" w:hAnsi="Times New Roman" w:cs="Times New Roman"/>
          <w:sz w:val="24"/>
        </w:rPr>
        <w:t>«Добавить» при редактировании  имеется кнопка «Удалить»</w:t>
      </w:r>
      <w:commentRangeEnd w:id="3"/>
      <w:r w:rsidR="00DB0C44">
        <w:rPr>
          <w:rStyle w:val="a6"/>
        </w:rPr>
        <w:commentReference w:id="3"/>
      </w:r>
      <w:r>
        <w:rPr>
          <w:rFonts w:ascii="Times New Roman" w:hAnsi="Times New Roman" w:cs="Times New Roman"/>
          <w:sz w:val="24"/>
        </w:rPr>
        <w:t>.</w:t>
      </w:r>
      <w:commentRangeEnd w:id="4"/>
      <w:r w:rsidR="00954A6C">
        <w:rPr>
          <w:rStyle w:val="a6"/>
        </w:rPr>
        <w:commentReference w:id="4"/>
      </w:r>
    </w:p>
    <w:p w14:paraId="64484FB1" w14:textId="568F4B4E" w:rsidR="00B5099C" w:rsidRPr="00B5099C" w:rsidRDefault="00B5099C" w:rsidP="003163B2">
      <w:pPr>
        <w:spacing w:after="0"/>
        <w:rPr>
          <w:rFonts w:ascii="Times New Roman" w:hAnsi="Times New Roman" w:cs="Times New Roman"/>
          <w:sz w:val="24"/>
        </w:rPr>
      </w:pPr>
      <w:r w:rsidRPr="00B5099C">
        <w:rPr>
          <w:rFonts w:ascii="Times New Roman" w:hAnsi="Times New Roman" w:cs="Times New Roman"/>
          <w:i/>
          <w:sz w:val="24"/>
        </w:rPr>
        <w:t>Примечание:</w:t>
      </w:r>
      <w:r>
        <w:rPr>
          <w:rFonts w:ascii="Times New Roman" w:hAnsi="Times New Roman" w:cs="Times New Roman"/>
          <w:sz w:val="24"/>
        </w:rPr>
        <w:t xml:space="preserve"> в списке вакансий также имеется отдельный столбец «Уведомления». В нем выводится число новых заявок «Хочу работать». </w:t>
      </w:r>
      <w:commentRangeStart w:id="5"/>
      <w:commentRangeStart w:id="6"/>
      <w:r>
        <w:rPr>
          <w:rFonts w:ascii="Times New Roman" w:hAnsi="Times New Roman" w:cs="Times New Roman"/>
          <w:sz w:val="24"/>
        </w:rPr>
        <w:t>Новой является любая заявка, у которой либо стоит галочка, либо имеется комментарий, либо и галочка, и комментарий.</w:t>
      </w:r>
      <w:commentRangeEnd w:id="5"/>
      <w:r w:rsidR="00DB0C44">
        <w:rPr>
          <w:rStyle w:val="a6"/>
        </w:rPr>
        <w:commentReference w:id="5"/>
      </w:r>
      <w:commentRangeEnd w:id="6"/>
      <w:r w:rsidR="00954A6C">
        <w:rPr>
          <w:rStyle w:val="a6"/>
        </w:rPr>
        <w:commentReference w:id="6"/>
      </w:r>
    </w:p>
    <w:p w14:paraId="1D44463C" w14:textId="77777777" w:rsidR="00E21F7B" w:rsidRDefault="00E21F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F473B12" w14:textId="77777777" w:rsidR="00E21F7B" w:rsidRPr="003163B2" w:rsidRDefault="00E21F7B" w:rsidP="003163B2">
      <w:pPr>
        <w:spacing w:after="0"/>
        <w:rPr>
          <w:rFonts w:ascii="Times New Roman" w:hAnsi="Times New Roman" w:cs="Times New Roman"/>
          <w:sz w:val="24"/>
        </w:rPr>
      </w:pPr>
    </w:p>
    <w:p w14:paraId="4AB2021F" w14:textId="7EA3E418" w:rsidR="00DF1898" w:rsidRPr="00073685" w:rsidRDefault="003163B2" w:rsidP="00073685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r w:rsidRPr="00073685">
        <w:rPr>
          <w:rFonts w:ascii="Times New Roman" w:hAnsi="Times New Roman" w:cs="Times New Roman"/>
          <w:sz w:val="24"/>
        </w:rPr>
        <w:t>Добавление новости и вакансии</w:t>
      </w:r>
    </w:p>
    <w:p w14:paraId="2A083E46" w14:textId="77777777" w:rsidR="003163B2" w:rsidRPr="003163B2" w:rsidRDefault="00ED54F0" w:rsidP="003163B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 w:eastAsia="ru-RU"/>
        </w:rPr>
        <w:drawing>
          <wp:inline distT="0" distB="0" distL="0" distR="0" wp14:anchorId="68030464" wp14:editId="56CC52B5">
            <wp:extent cx="4575689" cy="3844146"/>
            <wp:effectExtent l="0" t="0" r="0" b="0"/>
            <wp:docPr id="4" name="Изображение 4" descr="Macintosh HD:Users:Admin:Desktop:Снимок экрана 2015-04-21 в 17.16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dmin:Desktop:Снимок экрана 2015-04-21 в 17.16.3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689" cy="384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9C332" w14:textId="77777777" w:rsidR="003163B2" w:rsidRDefault="003163B2" w:rsidP="003163B2">
      <w:pPr>
        <w:spacing w:after="0"/>
        <w:rPr>
          <w:rFonts w:ascii="Times New Roman" w:hAnsi="Times New Roman" w:cs="Times New Roman"/>
          <w:sz w:val="24"/>
        </w:rPr>
      </w:pPr>
      <w:r w:rsidRPr="003163B2">
        <w:rPr>
          <w:rFonts w:ascii="Times New Roman" w:hAnsi="Times New Roman" w:cs="Times New Roman"/>
          <w:b/>
          <w:sz w:val="24"/>
        </w:rPr>
        <w:t>Предназначение:</w:t>
      </w:r>
      <w:r>
        <w:rPr>
          <w:rFonts w:ascii="Times New Roman" w:hAnsi="Times New Roman" w:cs="Times New Roman"/>
          <w:sz w:val="24"/>
        </w:rPr>
        <w:t xml:space="preserve"> функционал для добавления новой новости (вакансии)</w:t>
      </w:r>
    </w:p>
    <w:p w14:paraId="3DD21EBE" w14:textId="77777777" w:rsidR="003163B2" w:rsidRPr="00E21F7B" w:rsidRDefault="003163B2" w:rsidP="00DB0C44">
      <w:pPr>
        <w:spacing w:after="0"/>
        <w:outlineLvl w:val="0"/>
        <w:rPr>
          <w:rFonts w:ascii="Times New Roman" w:hAnsi="Times New Roman" w:cs="Times New Roman"/>
          <w:b/>
          <w:sz w:val="24"/>
        </w:rPr>
      </w:pPr>
      <w:r w:rsidRPr="00E21F7B">
        <w:rPr>
          <w:rFonts w:ascii="Times New Roman" w:hAnsi="Times New Roman" w:cs="Times New Roman"/>
          <w:b/>
          <w:sz w:val="24"/>
        </w:rPr>
        <w:t>Функционал:</w:t>
      </w:r>
    </w:p>
    <w:p w14:paraId="40F24719" w14:textId="77777777" w:rsidR="003163B2" w:rsidRDefault="003163B2" w:rsidP="003163B2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Поле «Заго</w:t>
      </w:r>
      <w:r w:rsidR="00E21F7B">
        <w:rPr>
          <w:rFonts w:ascii="Times New Roman" w:hAnsi="Times New Roman" w:cs="Times New Roman"/>
          <w:sz w:val="24"/>
        </w:rPr>
        <w:t>ловок» (ограничение по количеству символов – 100)</w:t>
      </w:r>
    </w:p>
    <w:p w14:paraId="299E6F63" w14:textId="77777777" w:rsidR="00ED54F0" w:rsidRDefault="00ED54F0" w:rsidP="003163B2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Поле «Ставка» (только для вакансий)</w:t>
      </w:r>
    </w:p>
    <w:p w14:paraId="3E23F29F" w14:textId="77777777" w:rsidR="00ED54F0" w:rsidRDefault="00ED54F0" w:rsidP="003163B2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Поле «График работы» (только для вакансий)</w:t>
      </w:r>
    </w:p>
    <w:p w14:paraId="041F8672" w14:textId="77777777" w:rsidR="00ED54F0" w:rsidRDefault="00ED54F0" w:rsidP="003163B2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Поле «Пол» (только для вакансий)</w:t>
      </w:r>
    </w:p>
    <w:p w14:paraId="48757E3C" w14:textId="77777777" w:rsidR="00ED54F0" w:rsidRDefault="00ED54F0" w:rsidP="00952C39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Поле «Краткий текст» (ограничение по количеству символов – 200)</w:t>
      </w:r>
    </w:p>
    <w:p w14:paraId="5E788DD3" w14:textId="77777777" w:rsidR="00952C39" w:rsidRDefault="003163B2" w:rsidP="00952C39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commentRangeStart w:id="7"/>
      <w:commentRangeStart w:id="8"/>
      <w:r>
        <w:rPr>
          <w:rFonts w:ascii="Times New Roman" w:hAnsi="Times New Roman" w:cs="Times New Roman"/>
          <w:sz w:val="24"/>
        </w:rPr>
        <w:t>Поле «</w:t>
      </w:r>
      <w:r w:rsidR="00ED54F0">
        <w:rPr>
          <w:rFonts w:ascii="Times New Roman" w:hAnsi="Times New Roman" w:cs="Times New Roman"/>
          <w:sz w:val="24"/>
        </w:rPr>
        <w:t>Полный т</w:t>
      </w:r>
      <w:r>
        <w:rPr>
          <w:rFonts w:ascii="Times New Roman" w:hAnsi="Times New Roman" w:cs="Times New Roman"/>
          <w:sz w:val="24"/>
        </w:rPr>
        <w:t>екст»</w:t>
      </w:r>
      <w:r w:rsidR="00E21F7B">
        <w:rPr>
          <w:rFonts w:ascii="Times New Roman" w:hAnsi="Times New Roman" w:cs="Times New Roman"/>
          <w:sz w:val="24"/>
        </w:rPr>
        <w:t xml:space="preserve"> (количество символов – максимально возможное)</w:t>
      </w:r>
    </w:p>
    <w:p w14:paraId="51E5C32C" w14:textId="32FC7640" w:rsidR="00ED54F0" w:rsidRPr="00ED54F0" w:rsidRDefault="00952C39" w:rsidP="00ED54F0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Панель для форматирования текста (базовые элементы форматирования: выделение полужирным, курсивом, расположение текста)</w:t>
      </w:r>
      <w:ins w:id="9" w:author="Tigran Gyulezyan" w:date="2016-01-31T18:20:00Z">
        <w:r w:rsidR="00B7534E">
          <w:rPr>
            <w:rFonts w:ascii="Times New Roman" w:hAnsi="Times New Roman" w:cs="Times New Roman"/>
            <w:sz w:val="24"/>
          </w:rPr>
          <w:t xml:space="preserve"> </w:t>
        </w:r>
      </w:ins>
    </w:p>
    <w:commentRangeEnd w:id="7"/>
    <w:p w14:paraId="767D61EC" w14:textId="77777777" w:rsidR="00E21F7B" w:rsidRDefault="00DB0C44" w:rsidP="003163B2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Style w:val="a6"/>
        </w:rPr>
        <w:commentReference w:id="7"/>
      </w:r>
      <w:r w:rsidR="00E21F7B">
        <w:rPr>
          <w:rFonts w:ascii="Times New Roman" w:hAnsi="Times New Roman" w:cs="Times New Roman"/>
          <w:sz w:val="24"/>
        </w:rPr>
        <w:t xml:space="preserve">Кнопка </w:t>
      </w:r>
      <w:commentRangeEnd w:id="8"/>
      <w:r w:rsidR="00B7534E">
        <w:rPr>
          <w:rStyle w:val="a6"/>
        </w:rPr>
        <w:commentReference w:id="8"/>
      </w:r>
      <w:r w:rsidR="00E21F7B">
        <w:rPr>
          <w:rFonts w:ascii="Times New Roman" w:hAnsi="Times New Roman" w:cs="Times New Roman"/>
          <w:sz w:val="24"/>
        </w:rPr>
        <w:t xml:space="preserve">загрузки изображения (ограничения размера: 10 Мб, </w:t>
      </w:r>
      <w:commentRangeStart w:id="10"/>
      <w:commentRangeStart w:id="11"/>
      <w:r w:rsidR="00E21F7B">
        <w:rPr>
          <w:rFonts w:ascii="Times New Roman" w:hAnsi="Times New Roman" w:cs="Times New Roman"/>
          <w:sz w:val="24"/>
        </w:rPr>
        <w:t>поддержка основных разрешений и форматов изображений)</w:t>
      </w:r>
      <w:commentRangeEnd w:id="10"/>
      <w:r w:rsidR="00944F53">
        <w:rPr>
          <w:rStyle w:val="a6"/>
        </w:rPr>
        <w:commentReference w:id="10"/>
      </w:r>
      <w:commentRangeEnd w:id="11"/>
      <w:r w:rsidR="00B7534E">
        <w:rPr>
          <w:rStyle w:val="a6"/>
        </w:rPr>
        <w:commentReference w:id="11"/>
      </w:r>
    </w:p>
    <w:p w14:paraId="43228D00" w14:textId="770E250A" w:rsidR="00ED54F0" w:rsidRDefault="00B7332E" w:rsidP="003163B2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Поле «Вакансия открыта до» (только для вакансий; формат – дата). </w:t>
      </w:r>
      <w:commentRangeStart w:id="12"/>
      <w:commentRangeStart w:id="13"/>
      <w:r>
        <w:rPr>
          <w:rFonts w:ascii="Times New Roman" w:hAnsi="Times New Roman" w:cs="Times New Roman"/>
          <w:sz w:val="24"/>
        </w:rPr>
        <w:t>Пока дата не достигнута, в приложении пользователям доступна кнопка «Хочу работать»</w:t>
      </w:r>
      <w:commentRangeEnd w:id="12"/>
      <w:r w:rsidR="00D548CC">
        <w:rPr>
          <w:rStyle w:val="a6"/>
        </w:rPr>
        <w:commentReference w:id="12"/>
      </w:r>
      <w:commentRangeEnd w:id="13"/>
      <w:r w:rsidR="00B7534E">
        <w:rPr>
          <w:rStyle w:val="a6"/>
        </w:rPr>
        <w:commentReference w:id="13"/>
      </w:r>
    </w:p>
    <w:p w14:paraId="1F8812FE" w14:textId="77777777" w:rsidR="00B7332E" w:rsidRDefault="00B7332E" w:rsidP="003163B2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Чекбокс</w:t>
      </w:r>
      <w:proofErr w:type="spellEnd"/>
      <w:r>
        <w:rPr>
          <w:rFonts w:ascii="Times New Roman" w:hAnsi="Times New Roman" w:cs="Times New Roman"/>
          <w:sz w:val="24"/>
        </w:rPr>
        <w:t xml:space="preserve"> «Отправить </w:t>
      </w:r>
      <w:r>
        <w:rPr>
          <w:rFonts w:ascii="Times New Roman" w:hAnsi="Times New Roman" w:cs="Times New Roman"/>
          <w:sz w:val="24"/>
          <w:lang w:val="en-US"/>
        </w:rPr>
        <w:t>Push</w:t>
      </w:r>
      <w:r w:rsidRPr="001A09E0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уведомление». Оставляя пометку, всем пользователям приходит </w:t>
      </w:r>
      <w:r>
        <w:rPr>
          <w:rFonts w:ascii="Times New Roman" w:hAnsi="Times New Roman" w:cs="Times New Roman"/>
          <w:sz w:val="24"/>
          <w:lang w:val="en-US"/>
        </w:rPr>
        <w:t>Push</w:t>
      </w:r>
      <w:r>
        <w:rPr>
          <w:rFonts w:ascii="Times New Roman" w:hAnsi="Times New Roman" w:cs="Times New Roman"/>
          <w:sz w:val="24"/>
        </w:rPr>
        <w:t xml:space="preserve"> уведомление по данной новости (вакансии)</w:t>
      </w:r>
    </w:p>
    <w:p w14:paraId="424D5385" w14:textId="77777777" w:rsidR="00E21F7B" w:rsidRDefault="00E21F7B" w:rsidP="003163B2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Кнопка подтверждения</w:t>
      </w:r>
    </w:p>
    <w:p w14:paraId="2B89E677" w14:textId="5B662396" w:rsidR="00B7332E" w:rsidRPr="00073685" w:rsidRDefault="00B7332E" w:rsidP="00073685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r w:rsidRPr="00073685">
        <w:rPr>
          <w:rFonts w:ascii="Times New Roman" w:hAnsi="Times New Roman" w:cs="Times New Roman"/>
          <w:sz w:val="24"/>
        </w:rPr>
        <w:br w:type="column"/>
      </w:r>
      <w:r w:rsidRPr="00073685">
        <w:rPr>
          <w:rFonts w:ascii="Times New Roman" w:hAnsi="Times New Roman" w:cs="Times New Roman"/>
          <w:sz w:val="24"/>
        </w:rPr>
        <w:lastRenderedPageBreak/>
        <w:t>Модерирование заявок</w:t>
      </w:r>
    </w:p>
    <w:p w14:paraId="645B3234" w14:textId="6B79D384" w:rsidR="00B7332E" w:rsidRDefault="00073685" w:rsidP="00B7332E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val="en-US" w:eastAsia="ru-RU"/>
        </w:rPr>
        <w:drawing>
          <wp:inline distT="0" distB="0" distL="0" distR="0" wp14:anchorId="3BB45DD9" wp14:editId="44F400D0">
            <wp:extent cx="4457700" cy="3745027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553" t="21550" r="33298" b="9697"/>
                    <a:stretch/>
                  </pic:blipFill>
                  <pic:spPr bwMode="auto">
                    <a:xfrm>
                      <a:off x="0" y="0"/>
                      <a:ext cx="4472184" cy="3757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1DFF7" w14:textId="77777777" w:rsidR="005904C9" w:rsidRDefault="005904C9" w:rsidP="00B7332E">
      <w:pPr>
        <w:spacing w:after="0"/>
        <w:rPr>
          <w:rFonts w:ascii="Times New Roman" w:hAnsi="Times New Roman" w:cs="Times New Roman"/>
          <w:sz w:val="24"/>
        </w:rPr>
      </w:pPr>
      <w:r w:rsidRPr="005904C9">
        <w:rPr>
          <w:rFonts w:ascii="Times New Roman" w:hAnsi="Times New Roman" w:cs="Times New Roman"/>
          <w:b/>
          <w:sz w:val="24"/>
        </w:rPr>
        <w:t>Предназначение:</w:t>
      </w:r>
      <w:r>
        <w:rPr>
          <w:rFonts w:ascii="Times New Roman" w:hAnsi="Times New Roman" w:cs="Times New Roman"/>
          <w:sz w:val="24"/>
        </w:rPr>
        <w:t xml:space="preserve"> модерирование </w:t>
      </w:r>
      <w:r w:rsidR="00DE194D">
        <w:rPr>
          <w:rFonts w:ascii="Times New Roman" w:hAnsi="Times New Roman" w:cs="Times New Roman"/>
          <w:sz w:val="24"/>
        </w:rPr>
        <w:t>отмеченных на вакансию пользователей</w:t>
      </w:r>
    </w:p>
    <w:p w14:paraId="7219CFDC" w14:textId="5248C20E" w:rsidR="00DE194D" w:rsidRDefault="00DE194D" w:rsidP="00B7332E">
      <w:pPr>
        <w:spacing w:after="0"/>
        <w:rPr>
          <w:rFonts w:ascii="Times New Roman" w:hAnsi="Times New Roman" w:cs="Times New Roman"/>
          <w:sz w:val="24"/>
        </w:rPr>
      </w:pPr>
      <w:r w:rsidRPr="00DE194D">
        <w:rPr>
          <w:rFonts w:ascii="Times New Roman" w:hAnsi="Times New Roman" w:cs="Times New Roman"/>
          <w:b/>
          <w:sz w:val="24"/>
        </w:rPr>
        <w:t>Описание:</w:t>
      </w:r>
      <w:r>
        <w:rPr>
          <w:rFonts w:ascii="Times New Roman" w:hAnsi="Times New Roman" w:cs="Times New Roman"/>
          <w:sz w:val="24"/>
        </w:rPr>
        <w:t xml:space="preserve"> из списка вакансий (см 1) можно попасть на страницу отдельной вакансии. Помимо функционала редактирования полей, есть также список пользователей, которые подписались на вакансию. Основная задача модератора – </w:t>
      </w:r>
      <w:proofErr w:type="spellStart"/>
      <w:r>
        <w:rPr>
          <w:rFonts w:ascii="Times New Roman" w:hAnsi="Times New Roman" w:cs="Times New Roman"/>
          <w:sz w:val="24"/>
        </w:rPr>
        <w:t>прозванивать</w:t>
      </w:r>
      <w:proofErr w:type="spellEnd"/>
      <w:r>
        <w:rPr>
          <w:rFonts w:ascii="Times New Roman" w:hAnsi="Times New Roman" w:cs="Times New Roman"/>
          <w:sz w:val="24"/>
        </w:rPr>
        <w:t xml:space="preserve"> пользователей и помечать галочкой справа тех, кому дозвонился.</w:t>
      </w:r>
      <w:r w:rsidR="007957D9">
        <w:rPr>
          <w:rFonts w:ascii="Times New Roman" w:hAnsi="Times New Roman" w:cs="Times New Roman"/>
          <w:sz w:val="24"/>
        </w:rPr>
        <w:t xml:space="preserve"> </w:t>
      </w:r>
    </w:p>
    <w:p w14:paraId="63480F8C" w14:textId="77777777" w:rsidR="005904C9" w:rsidRPr="00B7332E" w:rsidRDefault="005904C9" w:rsidP="00B7332E">
      <w:pPr>
        <w:spacing w:after="0"/>
        <w:rPr>
          <w:rFonts w:ascii="Times New Roman" w:hAnsi="Times New Roman" w:cs="Times New Roman"/>
          <w:sz w:val="24"/>
        </w:rPr>
      </w:pPr>
    </w:p>
    <w:p w14:paraId="5E896BF6" w14:textId="77777777" w:rsidR="00952C39" w:rsidRPr="00952C39" w:rsidRDefault="00952C39" w:rsidP="00952C39">
      <w:pPr>
        <w:spacing w:after="0"/>
        <w:rPr>
          <w:rFonts w:ascii="Times New Roman" w:hAnsi="Times New Roman" w:cs="Times New Roman"/>
          <w:sz w:val="24"/>
        </w:rPr>
      </w:pPr>
    </w:p>
    <w:p w14:paraId="58FFB11B" w14:textId="4861E021" w:rsidR="003163B2" w:rsidRPr="00073685" w:rsidRDefault="003163B2" w:rsidP="00073685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r w:rsidRPr="00073685">
        <w:rPr>
          <w:rFonts w:ascii="Times New Roman" w:hAnsi="Times New Roman" w:cs="Times New Roman"/>
          <w:sz w:val="24"/>
        </w:rPr>
        <w:t>Раздел настроек</w:t>
      </w:r>
    </w:p>
    <w:p w14:paraId="643A327F" w14:textId="77777777" w:rsidR="00DF1898" w:rsidRDefault="00E21F7B" w:rsidP="00DF1898">
      <w:pPr>
        <w:spacing w:after="0"/>
        <w:rPr>
          <w:rFonts w:ascii="Times New Roman" w:hAnsi="Times New Roman" w:cs="Times New Roman"/>
          <w:sz w:val="24"/>
        </w:rPr>
      </w:pPr>
      <w:r w:rsidRPr="00E21F7B">
        <w:rPr>
          <w:rFonts w:ascii="Times New Roman" w:hAnsi="Times New Roman" w:cs="Times New Roman"/>
          <w:noProof/>
          <w:sz w:val="24"/>
          <w:lang w:val="en-US" w:eastAsia="ru-RU"/>
        </w:rPr>
        <w:drawing>
          <wp:inline distT="0" distB="0" distL="0" distR="0" wp14:anchorId="3F88FDA1" wp14:editId="0576F0BE">
            <wp:extent cx="4206240" cy="2510586"/>
            <wp:effectExtent l="0" t="0" r="3810" b="4445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74" t="16762" r="40000" b="39376"/>
                    <a:stretch/>
                  </pic:blipFill>
                  <pic:spPr bwMode="auto">
                    <a:xfrm>
                      <a:off x="0" y="0"/>
                      <a:ext cx="4203633" cy="250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01C3D" w14:textId="77777777" w:rsidR="00E21F7B" w:rsidRDefault="00E21F7B" w:rsidP="00DB0C44">
      <w:pPr>
        <w:spacing w:after="0"/>
        <w:outlineLvl w:val="0"/>
        <w:rPr>
          <w:rFonts w:ascii="Times New Roman" w:hAnsi="Times New Roman" w:cs="Times New Roman"/>
          <w:sz w:val="24"/>
        </w:rPr>
      </w:pPr>
      <w:r w:rsidRPr="00E21F7B">
        <w:rPr>
          <w:rFonts w:ascii="Times New Roman" w:hAnsi="Times New Roman" w:cs="Times New Roman"/>
          <w:b/>
          <w:sz w:val="24"/>
        </w:rPr>
        <w:t>Предназначение:</w:t>
      </w:r>
      <w:r>
        <w:rPr>
          <w:rFonts w:ascii="Times New Roman" w:hAnsi="Times New Roman" w:cs="Times New Roman"/>
          <w:sz w:val="24"/>
        </w:rPr>
        <w:t xml:space="preserve"> изменение основных настроек административной панели</w:t>
      </w:r>
    </w:p>
    <w:p w14:paraId="2A380B6E" w14:textId="77777777" w:rsidR="00952C39" w:rsidRDefault="00952C39" w:rsidP="00DF1898">
      <w:pPr>
        <w:spacing w:after="0"/>
        <w:rPr>
          <w:rFonts w:ascii="Times New Roman" w:hAnsi="Times New Roman" w:cs="Times New Roman"/>
          <w:sz w:val="24"/>
        </w:rPr>
      </w:pPr>
    </w:p>
    <w:p w14:paraId="431B4870" w14:textId="77777777" w:rsidR="00E21F7B" w:rsidRPr="00E21F7B" w:rsidRDefault="00E21F7B" w:rsidP="00DB0C44">
      <w:pPr>
        <w:spacing w:after="0"/>
        <w:outlineLvl w:val="0"/>
        <w:rPr>
          <w:rFonts w:ascii="Times New Roman" w:hAnsi="Times New Roman" w:cs="Times New Roman"/>
          <w:b/>
          <w:sz w:val="24"/>
        </w:rPr>
      </w:pPr>
      <w:commentRangeStart w:id="14"/>
      <w:commentRangeStart w:id="15"/>
      <w:r w:rsidRPr="00E21F7B">
        <w:rPr>
          <w:rFonts w:ascii="Times New Roman" w:hAnsi="Times New Roman" w:cs="Times New Roman"/>
          <w:b/>
          <w:sz w:val="24"/>
        </w:rPr>
        <w:t>Функционал</w:t>
      </w:r>
      <w:commentRangeEnd w:id="14"/>
      <w:r w:rsidR="00B7497E">
        <w:rPr>
          <w:rStyle w:val="a6"/>
        </w:rPr>
        <w:commentReference w:id="14"/>
      </w:r>
      <w:commentRangeEnd w:id="15"/>
      <w:r w:rsidR="00B7534E">
        <w:rPr>
          <w:rStyle w:val="a6"/>
        </w:rPr>
        <w:commentReference w:id="15"/>
      </w:r>
      <w:r w:rsidRPr="00E21F7B">
        <w:rPr>
          <w:rFonts w:ascii="Times New Roman" w:hAnsi="Times New Roman" w:cs="Times New Roman"/>
          <w:b/>
          <w:sz w:val="24"/>
        </w:rPr>
        <w:t>:</w:t>
      </w:r>
    </w:p>
    <w:p w14:paraId="08B6C37D" w14:textId="77777777" w:rsidR="00E21F7B" w:rsidRDefault="00E21F7B" w:rsidP="00E21F7B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Поля для старого пароля, нового пароля и повторного ввода пароля</w:t>
      </w:r>
    </w:p>
    <w:p w14:paraId="66763ADF" w14:textId="77777777" w:rsidR="00E21F7B" w:rsidRPr="00E21F7B" w:rsidRDefault="00C0787F" w:rsidP="00E21F7B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Кнопка подтверждения нового пароля</w:t>
      </w:r>
    </w:p>
    <w:sectPr w:rsidR="00E21F7B" w:rsidRPr="00E21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nton Martynenko" w:date="2016-01-31T18:21:00Z" w:initials="AM">
    <w:p w14:paraId="0E8F49C2" w14:textId="08A3B7E5" w:rsidR="00B7534E" w:rsidRPr="00C31407" w:rsidRDefault="00B7534E">
      <w:pPr>
        <w:pStyle w:val="a7"/>
        <w:rPr>
          <w:b/>
        </w:rPr>
      </w:pPr>
      <w:r>
        <w:rPr>
          <w:rStyle w:val="a6"/>
        </w:rPr>
        <w:annotationRef/>
      </w:r>
      <w:r>
        <w:t xml:space="preserve">Откроется всплывающее окно, откроется новая вкладка, откроется новая страница? </w:t>
      </w:r>
    </w:p>
  </w:comment>
  <w:comment w:id="1" w:author="Tigran Gyulezyan" w:date="2016-01-31T18:21:00Z" w:initials="TG">
    <w:p w14:paraId="0BD27EEC" w14:textId="4F30E63A" w:rsidR="00954A6C" w:rsidRDefault="00954A6C">
      <w:pPr>
        <w:pStyle w:val="a7"/>
      </w:pPr>
      <w:r>
        <w:rPr>
          <w:rStyle w:val="a6"/>
        </w:rPr>
        <w:annotationRef/>
      </w:r>
      <w:r>
        <w:rPr>
          <w:b/>
        </w:rPr>
        <w:t xml:space="preserve">Давай делать либо в новом окне, либо в </w:t>
      </w:r>
      <w:proofErr w:type="spellStart"/>
      <w:r>
        <w:rPr>
          <w:b/>
        </w:rPr>
        <w:t>попапе</w:t>
      </w:r>
      <w:proofErr w:type="spellEnd"/>
      <w:r>
        <w:rPr>
          <w:b/>
        </w:rPr>
        <w:t>, как будет проще</w:t>
      </w:r>
      <w:bookmarkStart w:id="2" w:name="_GoBack"/>
      <w:bookmarkEnd w:id="2"/>
    </w:p>
  </w:comment>
  <w:comment w:id="3" w:author="Anton Martynenko" w:date="2016-01-31T18:21:00Z" w:initials="AM">
    <w:p w14:paraId="512BF571" w14:textId="091C25DB" w:rsidR="00B7534E" w:rsidRPr="00C31407" w:rsidRDefault="00B7534E">
      <w:pPr>
        <w:pStyle w:val="a7"/>
        <w:rPr>
          <w:b/>
        </w:rPr>
      </w:pPr>
      <w:r>
        <w:rPr>
          <w:rStyle w:val="a6"/>
        </w:rPr>
        <w:annotationRef/>
      </w:r>
      <w:r>
        <w:t>После нажатия на кнопку «</w:t>
      </w:r>
      <w:proofErr w:type="spellStart"/>
      <w:r>
        <w:t>Подвтердить</w:t>
      </w:r>
      <w:proofErr w:type="spellEnd"/>
      <w:r>
        <w:t xml:space="preserve">» или «Удалить», событие будет удалено, какая должна открыться страница – возврат на список Новостей/Вакансий? </w:t>
      </w:r>
    </w:p>
  </w:comment>
  <w:comment w:id="4" w:author="Tigran Gyulezyan" w:date="2016-01-31T18:21:00Z" w:initials="TG">
    <w:p w14:paraId="17E4E661" w14:textId="5878EBCA" w:rsidR="00954A6C" w:rsidRDefault="00954A6C">
      <w:pPr>
        <w:pStyle w:val="a7"/>
      </w:pPr>
      <w:r>
        <w:rPr>
          <w:rStyle w:val="a6"/>
        </w:rPr>
        <w:annotationRef/>
      </w:r>
      <w:r>
        <w:rPr>
          <w:b/>
        </w:rPr>
        <w:t xml:space="preserve">Да, или просто закроется </w:t>
      </w:r>
      <w:proofErr w:type="spellStart"/>
      <w:r>
        <w:rPr>
          <w:b/>
        </w:rPr>
        <w:t>попап</w:t>
      </w:r>
      <w:proofErr w:type="spellEnd"/>
      <w:r>
        <w:rPr>
          <w:b/>
        </w:rPr>
        <w:t>/новое окно</w:t>
      </w:r>
    </w:p>
  </w:comment>
  <w:comment w:id="5" w:author="Anton Martynenko" w:date="2016-01-31T18:21:00Z" w:initials="AM">
    <w:p w14:paraId="1316BDDE" w14:textId="77777777" w:rsidR="00B7534E" w:rsidRDefault="00B7534E">
      <w:pPr>
        <w:pStyle w:val="a7"/>
      </w:pPr>
      <w:r>
        <w:rPr>
          <w:rStyle w:val="a6"/>
        </w:rPr>
        <w:annotationRef/>
      </w:r>
      <w:r>
        <w:t>Не сходится с п.3. Если заявка отмечена галочкой, то она уже отработана. Новой логично считать заявку, у которой нет галочки и нет комментария…</w:t>
      </w:r>
    </w:p>
    <w:p w14:paraId="751802D5" w14:textId="573C680B" w:rsidR="00B7534E" w:rsidRPr="00C31407" w:rsidRDefault="00B7534E">
      <w:pPr>
        <w:pStyle w:val="a7"/>
        <w:rPr>
          <w:b/>
        </w:rPr>
      </w:pPr>
      <w:r>
        <w:t>Нужен макет, как вы это хотите видеть в списке вакансий</w:t>
      </w:r>
    </w:p>
  </w:comment>
  <w:comment w:id="6" w:author="Tigran Gyulezyan" w:date="2016-01-31T18:21:00Z" w:initials="TG">
    <w:p w14:paraId="43706415" w14:textId="5A61E2AD" w:rsidR="00954A6C" w:rsidRDefault="00954A6C">
      <w:pPr>
        <w:pStyle w:val="a7"/>
      </w:pPr>
      <w:r>
        <w:rPr>
          <w:rStyle w:val="a6"/>
        </w:rPr>
        <w:annotationRef/>
      </w:r>
      <w:r>
        <w:t xml:space="preserve">. </w:t>
      </w:r>
      <w:r>
        <w:rPr>
          <w:b/>
        </w:rPr>
        <w:t>Согласен, нет галочки И нет комментария</w:t>
      </w:r>
    </w:p>
  </w:comment>
  <w:comment w:id="7" w:author="Anton Martynenko" w:date="2016-01-31T18:19:00Z" w:initials="AM">
    <w:p w14:paraId="20AAE714" w14:textId="01F434E3" w:rsidR="00B7534E" w:rsidRPr="00C31407" w:rsidRDefault="00B7534E">
      <w:pPr>
        <w:pStyle w:val="a7"/>
        <w:rPr>
          <w:b/>
        </w:rPr>
      </w:pPr>
      <w:r>
        <w:rPr>
          <w:rStyle w:val="a6"/>
        </w:rPr>
        <w:annotationRef/>
      </w:r>
      <w:r>
        <w:rPr>
          <w:rStyle w:val="a6"/>
        </w:rPr>
        <w:t xml:space="preserve">Сейчас в приложении нет поддержки форматированного текста, я предлагаю поле «Полный текст» оставить обычным Если потребность есть, можем доделать позже. </w:t>
      </w:r>
    </w:p>
  </w:comment>
  <w:comment w:id="8" w:author="Tigran Gyulezyan" w:date="2016-01-31T18:20:00Z" w:initials="TG">
    <w:p w14:paraId="5BBCC798" w14:textId="20D5E3F1" w:rsidR="00B7534E" w:rsidRDefault="00B7534E">
      <w:pPr>
        <w:pStyle w:val="a7"/>
      </w:pPr>
      <w:r>
        <w:rPr>
          <w:rStyle w:val="a6"/>
        </w:rPr>
        <w:annotationRef/>
      </w:r>
      <w:r>
        <w:rPr>
          <w:rStyle w:val="a6"/>
          <w:b/>
        </w:rPr>
        <w:t>Форматирование пока можно не делать</w:t>
      </w:r>
    </w:p>
  </w:comment>
  <w:comment w:id="10" w:author="Anton Martynenko" w:date="2016-01-31T18:19:00Z" w:initials="AM">
    <w:p w14:paraId="62CE2D24" w14:textId="40ACC284" w:rsidR="00B7534E" w:rsidRPr="00C31407" w:rsidRDefault="00B7534E">
      <w:pPr>
        <w:pStyle w:val="a7"/>
        <w:rPr>
          <w:b/>
        </w:rPr>
      </w:pPr>
      <w:r>
        <w:rPr>
          <w:rStyle w:val="a6"/>
        </w:rPr>
        <w:annotationRef/>
      </w:r>
      <w:r>
        <w:t xml:space="preserve">Рекомендуемый </w:t>
      </w:r>
      <w:r>
        <w:rPr>
          <w:lang w:val="en-US"/>
        </w:rPr>
        <w:t xml:space="preserve">Apple </w:t>
      </w:r>
      <w:r>
        <w:t xml:space="preserve">формат для </w:t>
      </w:r>
      <w:proofErr w:type="spellStart"/>
      <w:r>
        <w:t>изображенияй</w:t>
      </w:r>
      <w:proofErr w:type="spellEnd"/>
      <w:r>
        <w:t xml:space="preserve"> – </w:t>
      </w:r>
      <w:r>
        <w:rPr>
          <w:lang w:val="en-US"/>
        </w:rPr>
        <w:t>PNG</w:t>
      </w:r>
      <w:r>
        <w:t xml:space="preserve">. Он поддерживает прозрачность изображений и </w:t>
      </w:r>
      <w:proofErr w:type="spellStart"/>
      <w:r>
        <w:t>сжиматие</w:t>
      </w:r>
      <w:proofErr w:type="spellEnd"/>
      <w:r>
        <w:t xml:space="preserve"> без потери качества, что тоже круто. Предлагаю </w:t>
      </w:r>
      <w:proofErr w:type="spellStart"/>
      <w:r>
        <w:t>программно</w:t>
      </w:r>
      <w:proofErr w:type="spellEnd"/>
      <w:r>
        <w:t xml:space="preserve"> или административно ограничиться этим форматом, т.к. конвертация потребует дополнительных трудозатрат, а мы стремимся </w:t>
      </w:r>
      <w:proofErr w:type="spellStart"/>
      <w:r>
        <w:t>админку</w:t>
      </w:r>
      <w:proofErr w:type="spellEnd"/>
      <w:r>
        <w:t xml:space="preserve"> упростить. </w:t>
      </w:r>
    </w:p>
  </w:comment>
  <w:comment w:id="11" w:author="Tigran Gyulezyan" w:date="2016-01-31T18:19:00Z" w:initials="TG">
    <w:p w14:paraId="3EAF2A41" w14:textId="2B611329" w:rsidR="00B7534E" w:rsidRDefault="00B7534E">
      <w:pPr>
        <w:pStyle w:val="a7"/>
      </w:pPr>
      <w:r>
        <w:rPr>
          <w:rStyle w:val="a6"/>
        </w:rPr>
        <w:annotationRef/>
      </w:r>
      <w:r>
        <w:rPr>
          <w:b/>
        </w:rPr>
        <w:t>Согласен, и может не нужно 10</w:t>
      </w:r>
      <w:r>
        <w:rPr>
          <w:b/>
          <w:lang w:val="en-US"/>
        </w:rPr>
        <w:t xml:space="preserve">Mb? </w:t>
      </w:r>
      <w:r>
        <w:rPr>
          <w:b/>
        </w:rPr>
        <w:t>У нас же не будет сжатия при отправке в приложение пользователям, может ограничимся 1?</w:t>
      </w:r>
    </w:p>
  </w:comment>
  <w:comment w:id="12" w:author="Anton Martynenko" w:date="2016-01-31T18:19:00Z" w:initials="AM">
    <w:p w14:paraId="74AFE405" w14:textId="1549647A" w:rsidR="00B7534E" w:rsidRPr="00B7534E" w:rsidRDefault="00B7534E">
      <w:pPr>
        <w:pStyle w:val="a7"/>
        <w:rPr>
          <w:b/>
          <w:lang w:val="en-US"/>
        </w:rPr>
      </w:pPr>
      <w:r>
        <w:rPr>
          <w:rStyle w:val="a6"/>
        </w:rPr>
        <w:annotationRef/>
      </w:r>
      <w:r>
        <w:t>То есть у нас будут отображаться в приложении все-все-все вакансии за все время?</w:t>
      </w:r>
      <w:r>
        <w:br/>
        <w:t xml:space="preserve">Мы можем без проблем скрывать кнопку, но в таком случае, логично будет фильтровать в списке вакансий активные и завершенные. Так же стоит отображать дату закрытия </w:t>
      </w:r>
      <w:proofErr w:type="spellStart"/>
      <w:r>
        <w:t>вакании</w:t>
      </w:r>
      <w:proofErr w:type="spellEnd"/>
      <w:r>
        <w:t xml:space="preserve"> на форме просмотра. </w:t>
      </w:r>
    </w:p>
  </w:comment>
  <w:comment w:id="13" w:author="Tigran Gyulezyan" w:date="2016-01-31T18:19:00Z" w:initials="TG">
    <w:p w14:paraId="3BA04D64" w14:textId="303B2255" w:rsidR="00B7534E" w:rsidRDefault="00B7534E">
      <w:pPr>
        <w:pStyle w:val="a7"/>
      </w:pPr>
      <w:r>
        <w:rPr>
          <w:rStyle w:val="a6"/>
        </w:rPr>
        <w:annotationRef/>
      </w:r>
      <w:r>
        <w:rPr>
          <w:b/>
        </w:rPr>
        <w:t xml:space="preserve">Давайте действительно убирать просроченные записи, зачем нам вся эта история во </w:t>
      </w:r>
      <w:r>
        <w:rPr>
          <w:b/>
          <w:lang w:val="en-US"/>
        </w:rPr>
        <w:t>frontend’</w:t>
      </w:r>
      <w:r>
        <w:rPr>
          <w:b/>
        </w:rPr>
        <w:t>е?</w:t>
      </w:r>
    </w:p>
  </w:comment>
  <w:comment w:id="14" w:author="Anton Martynenko" w:date="2016-01-31T18:19:00Z" w:initials="AM">
    <w:p w14:paraId="471FBED5" w14:textId="54B529E3" w:rsidR="00B7534E" w:rsidRDefault="00B7534E">
      <w:pPr>
        <w:pStyle w:val="a7"/>
      </w:pPr>
      <w:r>
        <w:rPr>
          <w:rStyle w:val="a6"/>
        </w:rPr>
        <w:annotationRef/>
      </w:r>
      <w:r>
        <w:t>Какое ожидаемое поведение после нажатия кнопки?</w:t>
      </w:r>
    </w:p>
    <w:p w14:paraId="2A6B7FF9" w14:textId="641DDBEC" w:rsidR="00B7534E" w:rsidRPr="00B7534E" w:rsidRDefault="00B7534E">
      <w:pPr>
        <w:pStyle w:val="a7"/>
        <w:rPr>
          <w:b/>
        </w:rPr>
      </w:pPr>
      <w:r>
        <w:t xml:space="preserve">Поля очистятся и появится статусное сообщение: «Пароль изменен/Ошибка смены пароля/и </w:t>
      </w:r>
      <w:proofErr w:type="spellStart"/>
      <w:r>
        <w:t>тд</w:t>
      </w:r>
      <w:proofErr w:type="spellEnd"/>
      <w:r>
        <w:t xml:space="preserve">»? </w:t>
      </w:r>
    </w:p>
  </w:comment>
  <w:comment w:id="15" w:author="Tigran Gyulezyan" w:date="2016-01-31T18:19:00Z" w:initials="TG">
    <w:p w14:paraId="12E0AED8" w14:textId="56011108" w:rsidR="00B7534E" w:rsidRDefault="00B7534E">
      <w:pPr>
        <w:pStyle w:val="a7"/>
      </w:pPr>
      <w:r>
        <w:rPr>
          <w:rStyle w:val="a6"/>
        </w:rPr>
        <w:annotationRef/>
      </w:r>
      <w:r>
        <w:rPr>
          <w:b/>
        </w:rPr>
        <w:t>Давай остановимся не предложенном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8F49C2" w15:done="0"/>
  <w15:commentEx w15:paraId="512BF571" w15:done="0"/>
  <w15:commentEx w15:paraId="751802D5" w15:done="0"/>
  <w15:commentEx w15:paraId="20AAE714" w15:done="0"/>
  <w15:commentEx w15:paraId="62CE2D24" w15:done="0"/>
  <w15:commentEx w15:paraId="74AFE405" w15:done="0"/>
  <w15:commentEx w15:paraId="2A6B7FF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344D1"/>
    <w:multiLevelType w:val="hybridMultilevel"/>
    <w:tmpl w:val="7EA87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344494"/>
    <w:multiLevelType w:val="hybridMultilevel"/>
    <w:tmpl w:val="6CF0D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3947D6"/>
    <w:multiLevelType w:val="multilevel"/>
    <w:tmpl w:val="4FD869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471536D1"/>
    <w:multiLevelType w:val="hybridMultilevel"/>
    <w:tmpl w:val="5D68C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651FD"/>
    <w:multiLevelType w:val="hybridMultilevel"/>
    <w:tmpl w:val="579C5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B65AD9"/>
    <w:multiLevelType w:val="hybridMultilevel"/>
    <w:tmpl w:val="EBAEF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ED5075"/>
    <w:multiLevelType w:val="multilevel"/>
    <w:tmpl w:val="D19E2D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75FD40F8"/>
    <w:multiLevelType w:val="hybridMultilevel"/>
    <w:tmpl w:val="49B2B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5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ton Martynenko">
    <w15:presenceInfo w15:providerId="Windows Live" w15:userId="b1e495a6d4a80b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925"/>
    <w:rsid w:val="0006619C"/>
    <w:rsid w:val="00073685"/>
    <w:rsid w:val="001A09E0"/>
    <w:rsid w:val="00231146"/>
    <w:rsid w:val="002F4C89"/>
    <w:rsid w:val="003163B2"/>
    <w:rsid w:val="005904C9"/>
    <w:rsid w:val="006534D8"/>
    <w:rsid w:val="00733162"/>
    <w:rsid w:val="007957D9"/>
    <w:rsid w:val="00837D83"/>
    <w:rsid w:val="00907925"/>
    <w:rsid w:val="00944F53"/>
    <w:rsid w:val="00952C39"/>
    <w:rsid w:val="00954A6C"/>
    <w:rsid w:val="00974D1F"/>
    <w:rsid w:val="0098479A"/>
    <w:rsid w:val="00991836"/>
    <w:rsid w:val="00AB5D41"/>
    <w:rsid w:val="00B5099C"/>
    <w:rsid w:val="00B60306"/>
    <w:rsid w:val="00B7332E"/>
    <w:rsid w:val="00B7497E"/>
    <w:rsid w:val="00B7534E"/>
    <w:rsid w:val="00B86662"/>
    <w:rsid w:val="00C0787F"/>
    <w:rsid w:val="00C31407"/>
    <w:rsid w:val="00CB28BB"/>
    <w:rsid w:val="00D53AB4"/>
    <w:rsid w:val="00D548CC"/>
    <w:rsid w:val="00DB0C44"/>
    <w:rsid w:val="00DD5962"/>
    <w:rsid w:val="00DE194D"/>
    <w:rsid w:val="00DF1898"/>
    <w:rsid w:val="00E21F7B"/>
    <w:rsid w:val="00E528A9"/>
    <w:rsid w:val="00ED54F0"/>
    <w:rsid w:val="00F6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0EA18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16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D5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5962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1A09E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A09E0"/>
    <w:pPr>
      <w:spacing w:line="240" w:lineRule="auto"/>
    </w:pPr>
    <w:rPr>
      <w:sz w:val="20"/>
      <w:szCs w:val="20"/>
    </w:rPr>
  </w:style>
  <w:style w:type="character" w:customStyle="1" w:styleId="a8">
    <w:name w:val="Текст комментария Знак"/>
    <w:basedOn w:val="a0"/>
    <w:link w:val="a7"/>
    <w:uiPriority w:val="99"/>
    <w:semiHidden/>
    <w:rsid w:val="001A09E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A09E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1A09E0"/>
    <w:rPr>
      <w:b/>
      <w:bCs/>
      <w:sz w:val="20"/>
      <w:szCs w:val="20"/>
    </w:rPr>
  </w:style>
  <w:style w:type="paragraph" w:styleId="ab">
    <w:name w:val="Revision"/>
    <w:hidden/>
    <w:uiPriority w:val="99"/>
    <w:semiHidden/>
    <w:rsid w:val="00DB0C4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16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D5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5962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1A09E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A09E0"/>
    <w:pPr>
      <w:spacing w:line="240" w:lineRule="auto"/>
    </w:pPr>
    <w:rPr>
      <w:sz w:val="20"/>
      <w:szCs w:val="20"/>
    </w:rPr>
  </w:style>
  <w:style w:type="character" w:customStyle="1" w:styleId="a8">
    <w:name w:val="Текст комментария Знак"/>
    <w:basedOn w:val="a0"/>
    <w:link w:val="a7"/>
    <w:uiPriority w:val="99"/>
    <w:semiHidden/>
    <w:rsid w:val="001A09E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A09E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1A09E0"/>
    <w:rPr>
      <w:b/>
      <w:bCs/>
      <w:sz w:val="20"/>
      <w:szCs w:val="20"/>
    </w:rPr>
  </w:style>
  <w:style w:type="paragraph" w:styleId="ab">
    <w:name w:val="Revision"/>
    <w:hidden/>
    <w:uiPriority w:val="99"/>
    <w:semiHidden/>
    <w:rsid w:val="00DB0C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3" Type="http://schemas.microsoft.com/office/2011/relationships/people" Target="people.xml"/><Relationship Id="rId14" Type="http://schemas.microsoft.com/office/2011/relationships/commentsExtended" Target="commentsExtended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comments" Target="comments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396</Words>
  <Characters>2258</Characters>
  <Application>Microsoft Macintosh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Rodin</dc:creator>
  <cp:keywords/>
  <dc:description/>
  <cp:lastModifiedBy>Tigran Gyulezyan</cp:lastModifiedBy>
  <cp:revision>3</cp:revision>
  <dcterms:created xsi:type="dcterms:W3CDTF">2016-01-31T11:49:00Z</dcterms:created>
  <dcterms:modified xsi:type="dcterms:W3CDTF">2016-01-31T15:22:00Z</dcterms:modified>
</cp:coreProperties>
</file>